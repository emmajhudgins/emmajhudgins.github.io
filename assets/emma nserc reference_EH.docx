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D341" w14:textId="77777777" w:rsidR="005E6E5E" w:rsidRPr="005E6E5E" w:rsidRDefault="005E6E5E" w:rsidP="005E6E5E">
      <w:pPr>
        <w:rPr>
          <w:rFonts w:asciiTheme="minorHAnsi" w:hAnsiTheme="minorHAnsi" w:cstheme="minorHAnsi"/>
          <w:sz w:val="22"/>
          <w:szCs w:val="22"/>
        </w:rPr>
      </w:pPr>
    </w:p>
    <w:p w14:paraId="6E79CFF4" w14:textId="77777777" w:rsidR="00045292" w:rsidRPr="006A514B" w:rsidRDefault="00045292" w:rsidP="005E6E5E">
      <w:pPr>
        <w:rPr>
          <w:rFonts w:asciiTheme="minorHAnsi" w:hAnsiTheme="minorHAnsi" w:cstheme="minorHAnsi"/>
          <w:i/>
          <w:iCs/>
          <w:sz w:val="22"/>
          <w:szCs w:val="22"/>
        </w:rPr>
      </w:pPr>
    </w:p>
    <w:p w14:paraId="73CE6998" w14:textId="42F856C7" w:rsidR="00045292" w:rsidRDefault="006A514B" w:rsidP="005E6E5E">
      <w:pPr>
        <w:rPr>
          <w:rFonts w:ascii="Verdana" w:hAnsi="Verdana"/>
          <w:b/>
          <w:bCs/>
          <w:i/>
          <w:iCs/>
          <w:color w:val="000000"/>
          <w:sz w:val="19"/>
          <w:szCs w:val="19"/>
          <w:shd w:val="clear" w:color="auto" w:fill="FFFFFF"/>
        </w:rPr>
      </w:pPr>
      <w:r w:rsidRPr="006A514B">
        <w:rPr>
          <w:rFonts w:ascii="Verdana" w:hAnsi="Verdana"/>
          <w:i/>
          <w:iCs/>
          <w:color w:val="000000"/>
          <w:sz w:val="19"/>
          <w:szCs w:val="19"/>
          <w:shd w:val="clear" w:color="auto" w:fill="FFFFFF"/>
        </w:rPr>
        <w:t>Refer to the selection criteria from the program description (</w:t>
      </w:r>
      <w:hyperlink r:id="rId4" w:tgtFrame="_blank" w:history="1">
        <w:r w:rsidRPr="006A514B">
          <w:rPr>
            <w:rStyle w:val="Hyperlink"/>
            <w:rFonts w:ascii="Verdana" w:hAnsi="Verdana"/>
            <w:i/>
            <w:iCs/>
            <w:color w:val="0000EE"/>
            <w:sz w:val="19"/>
            <w:szCs w:val="19"/>
            <w:shd w:val="clear" w:color="auto" w:fill="FFFFFF"/>
          </w:rPr>
          <w:t>PDF</w:t>
        </w:r>
      </w:hyperlink>
      <w:r w:rsidRPr="006A514B">
        <w:rPr>
          <w:rFonts w:ascii="Verdana" w:hAnsi="Verdana"/>
          <w:i/>
          <w:iCs/>
          <w:color w:val="000000"/>
          <w:sz w:val="19"/>
          <w:szCs w:val="19"/>
          <w:shd w:val="clear" w:color="auto" w:fill="FFFFFF"/>
        </w:rPr>
        <w:t> or </w:t>
      </w:r>
      <w:hyperlink r:id="rId5" w:tgtFrame="_blank" w:history="1">
        <w:r w:rsidRPr="006A514B">
          <w:rPr>
            <w:rStyle w:val="Hyperlink"/>
            <w:rFonts w:ascii="Verdana" w:hAnsi="Verdana"/>
            <w:i/>
            <w:iCs/>
            <w:color w:val="0000EE"/>
            <w:sz w:val="19"/>
            <w:szCs w:val="19"/>
            <w:shd w:val="clear" w:color="auto" w:fill="FFFFFF"/>
          </w:rPr>
          <w:t>PGS D</w:t>
        </w:r>
      </w:hyperlink>
      <w:r w:rsidRPr="006A514B">
        <w:rPr>
          <w:rFonts w:ascii="Verdana" w:hAnsi="Verdana"/>
          <w:i/>
          <w:iCs/>
          <w:color w:val="000000"/>
          <w:sz w:val="19"/>
          <w:szCs w:val="19"/>
          <w:shd w:val="clear" w:color="auto" w:fill="FFFFFF"/>
        </w:rPr>
        <w:t>) to complete your report (see instructions for further details). In accordance with the </w:t>
      </w:r>
      <w:hyperlink r:id="rId6" w:tgtFrame="_blank" w:history="1">
        <w:r w:rsidRPr="006A514B">
          <w:rPr>
            <w:rStyle w:val="Hyperlink"/>
            <w:rFonts w:ascii="Verdana" w:hAnsi="Verdana"/>
            <w:i/>
            <w:iCs/>
            <w:color w:val="0000EE"/>
            <w:sz w:val="19"/>
            <w:szCs w:val="19"/>
            <w:shd w:val="clear" w:color="auto" w:fill="FFFFFF"/>
          </w:rPr>
          <w:t>Privacy Act</w:t>
        </w:r>
      </w:hyperlink>
      <w:r w:rsidRPr="006A514B">
        <w:rPr>
          <w:rFonts w:ascii="Verdana" w:hAnsi="Verdana"/>
          <w:i/>
          <w:iCs/>
          <w:color w:val="000000"/>
          <w:sz w:val="19"/>
          <w:szCs w:val="19"/>
          <w:shd w:val="clear" w:color="auto" w:fill="FFFFFF"/>
        </w:rPr>
        <w:t xml:space="preserve">, this report will be accessible to the </w:t>
      </w:r>
      <w:proofErr w:type="spellStart"/>
      <w:r w:rsidRPr="006A514B">
        <w:rPr>
          <w:rFonts w:ascii="Verdana" w:hAnsi="Verdana"/>
          <w:i/>
          <w:iCs/>
          <w:color w:val="000000"/>
          <w:sz w:val="19"/>
          <w:szCs w:val="19"/>
          <w:shd w:val="clear" w:color="auto" w:fill="FFFFFF"/>
        </w:rPr>
        <w:t>applicant.</w:t>
      </w:r>
      <w:r w:rsidRPr="006A514B">
        <w:rPr>
          <w:rFonts w:ascii="Verdana" w:hAnsi="Verdana"/>
          <w:b/>
          <w:bCs/>
          <w:i/>
          <w:iCs/>
          <w:color w:val="000000"/>
          <w:sz w:val="19"/>
          <w:szCs w:val="19"/>
          <w:shd w:val="clear" w:color="auto" w:fill="FFFFFF"/>
        </w:rPr>
        <w:t>To</w:t>
      </w:r>
      <w:proofErr w:type="spellEnd"/>
      <w:r w:rsidRPr="006A514B">
        <w:rPr>
          <w:rFonts w:ascii="Verdana" w:hAnsi="Verdana"/>
          <w:b/>
          <w:bCs/>
          <w:i/>
          <w:iCs/>
          <w:color w:val="000000"/>
          <w:sz w:val="19"/>
          <w:szCs w:val="19"/>
          <w:shd w:val="clear" w:color="auto" w:fill="FFFFFF"/>
        </w:rPr>
        <w:t xml:space="preserve"> confirm that your text will fit, save your information and select 'Preview', then adjust accordingly.</w:t>
      </w:r>
      <w:r>
        <w:rPr>
          <w:rFonts w:ascii="Verdana" w:hAnsi="Verdana"/>
          <w:b/>
          <w:bCs/>
          <w:i/>
          <w:iCs/>
          <w:color w:val="000000"/>
          <w:sz w:val="19"/>
          <w:szCs w:val="19"/>
          <w:shd w:val="clear" w:color="auto" w:fill="FFFFFF"/>
        </w:rPr>
        <w:t xml:space="preserve"> [2900 characters</w:t>
      </w:r>
      <w:r w:rsidR="006A6005">
        <w:rPr>
          <w:rFonts w:ascii="Verdana" w:hAnsi="Verdana"/>
          <w:b/>
          <w:bCs/>
          <w:i/>
          <w:iCs/>
          <w:color w:val="000000"/>
          <w:sz w:val="19"/>
          <w:szCs w:val="19"/>
          <w:shd w:val="clear" w:color="auto" w:fill="FFFFFF"/>
        </w:rPr>
        <w:t xml:space="preserve"> – note NSERC website always seem to overestimate character length, so I keep things slightly lower</w:t>
      </w:r>
      <w:r>
        <w:rPr>
          <w:rFonts w:ascii="Verdana" w:hAnsi="Verdana"/>
          <w:b/>
          <w:bCs/>
          <w:i/>
          <w:iCs/>
          <w:color w:val="000000"/>
          <w:sz w:val="19"/>
          <w:szCs w:val="19"/>
          <w:shd w:val="clear" w:color="auto" w:fill="FFFFFF"/>
        </w:rPr>
        <w:t>]</w:t>
      </w:r>
    </w:p>
    <w:p w14:paraId="4C25EC14" w14:textId="65DEA8A9" w:rsidR="00434D37" w:rsidRDefault="00434D37" w:rsidP="005E6E5E">
      <w:pPr>
        <w:rPr>
          <w:rFonts w:ascii="Verdana" w:hAnsi="Verdana"/>
          <w:b/>
          <w:bCs/>
          <w:i/>
          <w:iCs/>
          <w:color w:val="000000"/>
          <w:sz w:val="19"/>
          <w:szCs w:val="19"/>
          <w:shd w:val="clear" w:color="auto" w:fill="FFFFFF"/>
        </w:rPr>
      </w:pPr>
    </w:p>
    <w:p w14:paraId="29F93CBA" w14:textId="318D790B" w:rsidR="00434D37" w:rsidRPr="006A514B" w:rsidRDefault="00434D37" w:rsidP="005E6E5E">
      <w:pPr>
        <w:rPr>
          <w:rFonts w:asciiTheme="minorHAnsi" w:hAnsiTheme="minorHAnsi" w:cstheme="minorHAnsi"/>
          <w:i/>
          <w:iCs/>
          <w:sz w:val="22"/>
          <w:szCs w:val="22"/>
        </w:rPr>
      </w:pPr>
      <w:r>
        <w:rPr>
          <w:rFonts w:ascii="Verdana" w:hAnsi="Verdana"/>
          <w:b/>
          <w:bCs/>
          <w:i/>
          <w:iCs/>
          <w:color w:val="000000"/>
          <w:sz w:val="19"/>
          <w:szCs w:val="19"/>
          <w:shd w:val="clear" w:color="auto" w:fill="FFFFFF"/>
        </w:rPr>
        <w:t xml:space="preserve">****note this is an early draft. Pls feel free to edit/change. I may have gotten some details wrong. </w:t>
      </w:r>
    </w:p>
    <w:p w14:paraId="2D21AA00" w14:textId="77777777" w:rsidR="006A514B" w:rsidRDefault="006A514B" w:rsidP="005E6E5E">
      <w:pPr>
        <w:rPr>
          <w:rFonts w:asciiTheme="minorHAnsi" w:hAnsiTheme="minorHAnsi" w:cstheme="minorHAnsi"/>
          <w:sz w:val="22"/>
          <w:szCs w:val="22"/>
        </w:rPr>
      </w:pPr>
    </w:p>
    <w:p w14:paraId="175BE544" w14:textId="1D57FDD2" w:rsidR="005E6E5E" w:rsidRDefault="005E6E5E" w:rsidP="005E6E5E">
      <w:pPr>
        <w:rPr>
          <w:rFonts w:asciiTheme="minorHAnsi" w:hAnsiTheme="minorHAnsi" w:cstheme="minorHAnsi"/>
          <w:sz w:val="22"/>
          <w:szCs w:val="22"/>
        </w:rPr>
      </w:pPr>
      <w:r w:rsidRPr="005E6E5E">
        <w:rPr>
          <w:rFonts w:asciiTheme="minorHAnsi" w:hAnsiTheme="minorHAnsi" w:cstheme="minorHAnsi"/>
          <w:sz w:val="22"/>
          <w:szCs w:val="22"/>
        </w:rPr>
        <w:t xml:space="preserve">Among the 57 students and postdocs I have directly supervised, I rank </w:t>
      </w:r>
      <w:r w:rsidR="00045292">
        <w:rPr>
          <w:rFonts w:asciiTheme="minorHAnsi" w:hAnsiTheme="minorHAnsi" w:cstheme="minorHAnsi"/>
          <w:sz w:val="22"/>
          <w:szCs w:val="22"/>
        </w:rPr>
        <w:t xml:space="preserve">Dr. </w:t>
      </w:r>
      <w:r w:rsidRPr="005E6E5E">
        <w:rPr>
          <w:rFonts w:asciiTheme="minorHAnsi" w:hAnsiTheme="minorHAnsi" w:cstheme="minorHAnsi"/>
          <w:sz w:val="22"/>
          <w:szCs w:val="22"/>
        </w:rPr>
        <w:t xml:space="preserve">Emma </w:t>
      </w:r>
      <w:r w:rsidR="00045292">
        <w:rPr>
          <w:rFonts w:asciiTheme="minorHAnsi" w:hAnsiTheme="minorHAnsi" w:cstheme="minorHAnsi"/>
          <w:sz w:val="22"/>
          <w:szCs w:val="22"/>
        </w:rPr>
        <w:t xml:space="preserve">Hudgins </w:t>
      </w:r>
      <w:r w:rsidRPr="005E6E5E">
        <w:rPr>
          <w:rFonts w:asciiTheme="minorHAnsi" w:hAnsiTheme="minorHAnsi" w:cstheme="minorHAnsi"/>
          <w:sz w:val="22"/>
          <w:szCs w:val="22"/>
        </w:rPr>
        <w:t xml:space="preserve">in the top one or two in terms of research potential and overall ability. This pool includes </w:t>
      </w:r>
      <w:r w:rsidR="00045292">
        <w:rPr>
          <w:rFonts w:asciiTheme="minorHAnsi" w:hAnsiTheme="minorHAnsi" w:cstheme="minorHAnsi"/>
          <w:sz w:val="22"/>
          <w:szCs w:val="22"/>
        </w:rPr>
        <w:t xml:space="preserve">several </w:t>
      </w:r>
      <w:r w:rsidRPr="005E6E5E">
        <w:rPr>
          <w:rFonts w:asciiTheme="minorHAnsi" w:hAnsiTheme="minorHAnsi" w:cstheme="minorHAnsi"/>
          <w:sz w:val="22"/>
          <w:szCs w:val="22"/>
        </w:rPr>
        <w:t xml:space="preserve">people who have gone on to faculty positions, and permanent positions as government and non-governmental agency research scientists. </w:t>
      </w:r>
      <w:r w:rsidR="00045292">
        <w:rPr>
          <w:rFonts w:asciiTheme="minorHAnsi" w:hAnsiTheme="minorHAnsi" w:cstheme="minorHAnsi"/>
          <w:sz w:val="22"/>
          <w:szCs w:val="22"/>
        </w:rPr>
        <w:t xml:space="preserve">In terms of potential as a mentor and leader, she easily ranks as number one, for reasons I’ll outline below. </w:t>
      </w:r>
    </w:p>
    <w:p w14:paraId="53B13415" w14:textId="5027FED1" w:rsidR="006A514B" w:rsidRDefault="006A514B" w:rsidP="005E6E5E">
      <w:pPr>
        <w:rPr>
          <w:rFonts w:asciiTheme="minorHAnsi" w:hAnsiTheme="minorHAnsi" w:cstheme="minorHAnsi"/>
          <w:sz w:val="22"/>
          <w:szCs w:val="22"/>
        </w:rPr>
      </w:pPr>
    </w:p>
    <w:p w14:paraId="0EB2B763" w14:textId="6C21F3C5" w:rsidR="00B727AB" w:rsidRDefault="006A514B" w:rsidP="005E6E5E">
      <w:pPr>
        <w:rPr>
          <w:rFonts w:asciiTheme="minorHAnsi" w:hAnsiTheme="minorHAnsi" w:cstheme="minorHAnsi"/>
          <w:sz w:val="22"/>
          <w:szCs w:val="22"/>
        </w:rPr>
      </w:pPr>
      <w:r>
        <w:rPr>
          <w:rFonts w:asciiTheme="minorHAnsi" w:hAnsiTheme="minorHAnsi" w:cstheme="minorHAnsi"/>
          <w:sz w:val="22"/>
          <w:szCs w:val="22"/>
        </w:rPr>
        <w:t>Regarding research</w:t>
      </w:r>
      <w:r w:rsidR="007103C2">
        <w:rPr>
          <w:rFonts w:asciiTheme="minorHAnsi" w:hAnsiTheme="minorHAnsi" w:cstheme="minorHAnsi"/>
          <w:sz w:val="22"/>
          <w:szCs w:val="22"/>
        </w:rPr>
        <w:t xml:space="preserve"> record and</w:t>
      </w:r>
      <w:r>
        <w:rPr>
          <w:rFonts w:asciiTheme="minorHAnsi" w:hAnsiTheme="minorHAnsi" w:cstheme="minorHAnsi"/>
          <w:sz w:val="22"/>
          <w:szCs w:val="22"/>
        </w:rPr>
        <w:t xml:space="preserve"> ability, Emma has published </w:t>
      </w:r>
      <w:r w:rsidR="00C7376B">
        <w:rPr>
          <w:rFonts w:asciiTheme="minorHAnsi" w:hAnsiTheme="minorHAnsi" w:cstheme="minorHAnsi"/>
          <w:sz w:val="22"/>
          <w:szCs w:val="22"/>
        </w:rPr>
        <w:t>eight peer-reviewed</w:t>
      </w:r>
      <w:r>
        <w:rPr>
          <w:rFonts w:asciiTheme="minorHAnsi" w:hAnsiTheme="minorHAnsi" w:cstheme="minorHAnsi"/>
          <w:sz w:val="22"/>
          <w:szCs w:val="22"/>
        </w:rPr>
        <w:t xml:space="preserve"> papers, including a paper in </w:t>
      </w:r>
      <w:r>
        <w:rPr>
          <w:rFonts w:asciiTheme="minorHAnsi" w:hAnsiTheme="minorHAnsi" w:cstheme="minorHAnsi"/>
          <w:i/>
          <w:iCs/>
          <w:sz w:val="22"/>
          <w:szCs w:val="22"/>
        </w:rPr>
        <w:t>Ecology Letters</w:t>
      </w:r>
      <w:r>
        <w:rPr>
          <w:rFonts w:asciiTheme="minorHAnsi" w:hAnsiTheme="minorHAnsi" w:cstheme="minorHAnsi"/>
          <w:sz w:val="22"/>
          <w:szCs w:val="22"/>
        </w:rPr>
        <w:t xml:space="preserve"> which, in my opinion, is one of the most important studies on invasive species in the last several years. </w:t>
      </w:r>
      <w:r w:rsidR="00C7376B">
        <w:rPr>
          <w:rFonts w:asciiTheme="minorHAnsi" w:hAnsiTheme="minorHAnsi" w:cstheme="minorHAnsi"/>
          <w:sz w:val="22"/>
          <w:szCs w:val="22"/>
        </w:rPr>
        <w:t xml:space="preserve">She also has seven papers currently in the review </w:t>
      </w:r>
      <w:proofErr w:type="gramStart"/>
      <w:r w:rsidR="00C7376B">
        <w:rPr>
          <w:rFonts w:asciiTheme="minorHAnsi" w:hAnsiTheme="minorHAnsi" w:cstheme="minorHAnsi"/>
          <w:sz w:val="22"/>
          <w:szCs w:val="22"/>
        </w:rPr>
        <w:t>process, and</w:t>
      </w:r>
      <w:proofErr w:type="gramEnd"/>
      <w:r w:rsidR="00C7376B">
        <w:rPr>
          <w:rFonts w:asciiTheme="minorHAnsi" w:hAnsiTheme="minorHAnsi" w:cstheme="minorHAnsi"/>
          <w:sz w:val="22"/>
          <w:szCs w:val="22"/>
        </w:rPr>
        <w:t xml:space="preserve"> is </w:t>
      </w:r>
      <w:r w:rsidR="007103C2">
        <w:rPr>
          <w:rFonts w:asciiTheme="minorHAnsi" w:hAnsiTheme="minorHAnsi" w:cstheme="minorHAnsi"/>
          <w:sz w:val="22"/>
          <w:szCs w:val="22"/>
        </w:rPr>
        <w:t xml:space="preserve">leading another six papers that are at various stages of completion. Her research skills are extremely impressive: she is proficient in seven programming languages and many advanced analytical </w:t>
      </w:r>
      <w:proofErr w:type="gramStart"/>
      <w:r w:rsidR="007103C2">
        <w:rPr>
          <w:rFonts w:asciiTheme="minorHAnsi" w:hAnsiTheme="minorHAnsi" w:cstheme="minorHAnsi"/>
          <w:sz w:val="22"/>
          <w:szCs w:val="22"/>
        </w:rPr>
        <w:t>techniques, and</w:t>
      </w:r>
      <w:proofErr w:type="gramEnd"/>
      <w:r w:rsidR="007103C2">
        <w:rPr>
          <w:rFonts w:asciiTheme="minorHAnsi" w:hAnsiTheme="minorHAnsi" w:cstheme="minorHAnsi"/>
          <w:sz w:val="22"/>
          <w:szCs w:val="22"/>
        </w:rPr>
        <w:t xml:space="preserve"> possesses first-class ecological and mathematical knowledge. If I am working on a paper that involves complex mathematics and I feel I need some help, she is my go-to. She is also an excellent writer, producing nearly perfect first drafts, and an equally excellent speaker, as evidenced by her </w:t>
      </w:r>
      <w:r w:rsidR="00B727AB">
        <w:rPr>
          <w:rFonts w:asciiTheme="minorHAnsi" w:hAnsiTheme="minorHAnsi" w:cstheme="minorHAnsi"/>
          <w:sz w:val="22"/>
          <w:szCs w:val="22"/>
        </w:rPr>
        <w:t xml:space="preserve">best student presentation award at an international conference. </w:t>
      </w:r>
      <w:r w:rsidR="006A6005">
        <w:rPr>
          <w:rFonts w:asciiTheme="minorHAnsi" w:hAnsiTheme="minorHAnsi" w:cstheme="minorHAnsi"/>
          <w:sz w:val="22"/>
          <w:szCs w:val="22"/>
        </w:rPr>
        <w:t>These abilities are increasingly being recognized</w:t>
      </w:r>
      <w:r w:rsidR="00104246">
        <w:rPr>
          <w:rFonts w:asciiTheme="minorHAnsi" w:hAnsiTheme="minorHAnsi" w:cstheme="minorHAnsi"/>
          <w:sz w:val="22"/>
          <w:szCs w:val="22"/>
        </w:rPr>
        <w:t xml:space="preserve">. For example, she was chosen </w:t>
      </w:r>
      <w:r w:rsidR="006A6005">
        <w:rPr>
          <w:rFonts w:asciiTheme="minorHAnsi" w:hAnsiTheme="minorHAnsi" w:cstheme="minorHAnsi"/>
          <w:sz w:val="22"/>
          <w:szCs w:val="22"/>
        </w:rPr>
        <w:t xml:space="preserve">to lead a major summary paper for the international </w:t>
      </w:r>
      <w:proofErr w:type="spellStart"/>
      <w:r w:rsidR="006A6005">
        <w:rPr>
          <w:rFonts w:asciiTheme="minorHAnsi" w:hAnsiTheme="minorHAnsi" w:cstheme="minorHAnsi"/>
          <w:sz w:val="22"/>
          <w:szCs w:val="22"/>
        </w:rPr>
        <w:t>Invacost</w:t>
      </w:r>
      <w:proofErr w:type="spellEnd"/>
      <w:r w:rsidR="006A6005">
        <w:rPr>
          <w:rFonts w:asciiTheme="minorHAnsi" w:hAnsiTheme="minorHAnsi" w:cstheme="minorHAnsi"/>
          <w:sz w:val="22"/>
          <w:szCs w:val="22"/>
        </w:rPr>
        <w:t xml:space="preserve"> invasive species management network. She has also receive</w:t>
      </w:r>
      <w:ins w:id="0" w:author="Emma Hudgins" w:date="2021-09-24T10:34:00Z">
        <w:r w:rsidR="009419BE">
          <w:rPr>
            <w:rFonts w:asciiTheme="minorHAnsi" w:hAnsiTheme="minorHAnsi" w:cstheme="minorHAnsi"/>
            <w:sz w:val="22"/>
            <w:szCs w:val="22"/>
          </w:rPr>
          <w:t>d</w:t>
        </w:r>
      </w:ins>
      <w:del w:id="1" w:author="Emma Hudgins" w:date="2021-09-24T10:34:00Z">
        <w:r w:rsidR="006A6005" w:rsidDel="009419BE">
          <w:rPr>
            <w:rFonts w:asciiTheme="minorHAnsi" w:hAnsiTheme="minorHAnsi" w:cstheme="minorHAnsi"/>
            <w:sz w:val="22"/>
            <w:szCs w:val="22"/>
          </w:rPr>
          <w:delText>r</w:delText>
        </w:r>
      </w:del>
      <w:r w:rsidR="006A6005">
        <w:rPr>
          <w:rFonts w:asciiTheme="minorHAnsi" w:hAnsiTheme="minorHAnsi" w:cstheme="minorHAnsi"/>
          <w:sz w:val="22"/>
          <w:szCs w:val="22"/>
        </w:rPr>
        <w:t xml:space="preserve"> over $200,000 in research fellowships and awards, which is very impressive for someone at this career stage. </w:t>
      </w:r>
    </w:p>
    <w:p w14:paraId="0D4BE6F6" w14:textId="77777777" w:rsidR="00B727AB" w:rsidRDefault="00B727AB" w:rsidP="005E6E5E">
      <w:pPr>
        <w:rPr>
          <w:rFonts w:asciiTheme="minorHAnsi" w:hAnsiTheme="minorHAnsi" w:cstheme="minorHAnsi"/>
          <w:sz w:val="22"/>
          <w:szCs w:val="22"/>
        </w:rPr>
      </w:pPr>
    </w:p>
    <w:p w14:paraId="29677510" w14:textId="2066D659" w:rsidR="006A514B" w:rsidRPr="006A514B" w:rsidRDefault="00B727AB" w:rsidP="005E6E5E">
      <w:pPr>
        <w:rPr>
          <w:rFonts w:asciiTheme="minorHAnsi" w:hAnsiTheme="minorHAnsi" w:cstheme="minorHAnsi"/>
          <w:sz w:val="22"/>
          <w:szCs w:val="22"/>
        </w:rPr>
      </w:pPr>
      <w:r>
        <w:rPr>
          <w:rFonts w:asciiTheme="minorHAnsi" w:hAnsiTheme="minorHAnsi" w:cstheme="minorHAnsi"/>
          <w:sz w:val="22"/>
          <w:szCs w:val="22"/>
        </w:rPr>
        <w:t xml:space="preserve">Regarding mentorship and leadership, </w:t>
      </w:r>
      <w:r w:rsidR="005368F4">
        <w:rPr>
          <w:rFonts w:asciiTheme="minorHAnsi" w:hAnsiTheme="minorHAnsi" w:cstheme="minorHAnsi"/>
          <w:sz w:val="22"/>
          <w:szCs w:val="22"/>
        </w:rPr>
        <w:t xml:space="preserve">Emma is probably the most socially aware and engaged person I have ever supervised. Her list of volunteer experience is extremely impressive. Her list of volunteer activities, workshops organized and </w:t>
      </w:r>
      <w:proofErr w:type="gramStart"/>
      <w:r w:rsidR="005368F4">
        <w:rPr>
          <w:rFonts w:asciiTheme="minorHAnsi" w:hAnsiTheme="minorHAnsi" w:cstheme="minorHAnsi"/>
          <w:sz w:val="22"/>
          <w:szCs w:val="22"/>
        </w:rPr>
        <w:t>attended</w:t>
      </w:r>
      <w:proofErr w:type="gramEnd"/>
      <w:r w:rsidR="005368F4">
        <w:rPr>
          <w:rFonts w:asciiTheme="minorHAnsi" w:hAnsiTheme="minorHAnsi" w:cstheme="minorHAnsi"/>
          <w:sz w:val="22"/>
          <w:szCs w:val="22"/>
        </w:rPr>
        <w:t xml:space="preserve"> and student mentorship is more </w:t>
      </w:r>
      <w:r w:rsidR="00BB4595">
        <w:rPr>
          <w:rFonts w:asciiTheme="minorHAnsi" w:hAnsiTheme="minorHAnsi" w:cstheme="minorHAnsi"/>
          <w:sz w:val="22"/>
          <w:szCs w:val="22"/>
        </w:rPr>
        <w:t>substantial</w:t>
      </w:r>
      <w:r w:rsidR="005368F4">
        <w:rPr>
          <w:rFonts w:asciiTheme="minorHAnsi" w:hAnsiTheme="minorHAnsi" w:cstheme="minorHAnsi"/>
          <w:sz w:val="22"/>
          <w:szCs w:val="22"/>
        </w:rPr>
        <w:t xml:space="preserve"> than </w:t>
      </w:r>
      <w:r w:rsidR="00BB4595">
        <w:rPr>
          <w:rFonts w:asciiTheme="minorHAnsi" w:hAnsiTheme="minorHAnsi" w:cstheme="minorHAnsi"/>
          <w:sz w:val="22"/>
          <w:szCs w:val="22"/>
        </w:rPr>
        <w:t xml:space="preserve">those of </w:t>
      </w:r>
      <w:r w:rsidR="005368F4">
        <w:rPr>
          <w:rFonts w:asciiTheme="minorHAnsi" w:hAnsiTheme="minorHAnsi" w:cstheme="minorHAnsi"/>
          <w:sz w:val="22"/>
          <w:szCs w:val="22"/>
        </w:rPr>
        <w:t>most junior professors.</w:t>
      </w:r>
      <w:r w:rsidR="00BB4595">
        <w:rPr>
          <w:rFonts w:asciiTheme="minorHAnsi" w:hAnsiTheme="minorHAnsi" w:cstheme="minorHAnsi"/>
          <w:sz w:val="22"/>
          <w:szCs w:val="22"/>
        </w:rPr>
        <w:t xml:space="preserve"> This list does not capture the myriad little things she does for people, like help international students settle in, help students with statistics or programming issues, and help students with defence preparation. Finally, she is one of the bravest and most inspiring people I know. She has been remarkably open with others about her struggles with mental </w:t>
      </w:r>
      <w:proofErr w:type="gramStart"/>
      <w:r w:rsidR="00BB4595">
        <w:rPr>
          <w:rFonts w:asciiTheme="minorHAnsi" w:hAnsiTheme="minorHAnsi" w:cstheme="minorHAnsi"/>
          <w:sz w:val="22"/>
          <w:szCs w:val="22"/>
        </w:rPr>
        <w:t>health, and</w:t>
      </w:r>
      <w:proofErr w:type="gramEnd"/>
      <w:r w:rsidR="00BB4595">
        <w:rPr>
          <w:rFonts w:asciiTheme="minorHAnsi" w:hAnsiTheme="minorHAnsi" w:cstheme="minorHAnsi"/>
          <w:sz w:val="22"/>
          <w:szCs w:val="22"/>
        </w:rPr>
        <w:t xml:space="preserve"> has helped to share mental health resources with others in my lab group. I am extremely thankful for this. Students’ mental health has always been a major concern for </w:t>
      </w:r>
      <w:proofErr w:type="gramStart"/>
      <w:r w:rsidR="00BB4595">
        <w:rPr>
          <w:rFonts w:asciiTheme="minorHAnsi" w:hAnsiTheme="minorHAnsi" w:cstheme="minorHAnsi"/>
          <w:sz w:val="22"/>
          <w:szCs w:val="22"/>
        </w:rPr>
        <w:t>me, and</w:t>
      </w:r>
      <w:proofErr w:type="gramEnd"/>
      <w:r w:rsidR="00BB4595">
        <w:rPr>
          <w:rFonts w:asciiTheme="minorHAnsi" w:hAnsiTheme="minorHAnsi" w:cstheme="minorHAnsi"/>
          <w:sz w:val="22"/>
          <w:szCs w:val="22"/>
        </w:rPr>
        <w:t xml:space="preserve"> has become more of a concern in the last year and a half. I can state beyond a doubt that Emma’s openness and assistance on mental health issues has helped students with their own struggles. To me, this is perhaps even more important than any of her (impressive) academic achievements. </w:t>
      </w:r>
    </w:p>
    <w:p w14:paraId="7582E9D8" w14:textId="2E7AB12C" w:rsidR="006A514B" w:rsidRDefault="006A514B">
      <w:pPr>
        <w:rPr>
          <w:rFonts w:asciiTheme="minorHAnsi" w:hAnsiTheme="minorHAnsi" w:cstheme="minorHAnsi"/>
          <w:sz w:val="22"/>
          <w:szCs w:val="22"/>
          <w:lang w:val="en-US"/>
        </w:rPr>
      </w:pPr>
    </w:p>
    <w:p w14:paraId="33EBA9D8" w14:textId="72DF9A88" w:rsidR="006A514B" w:rsidRDefault="006A514B">
      <w:pPr>
        <w:rPr>
          <w:rFonts w:asciiTheme="minorHAnsi" w:hAnsiTheme="minorHAnsi" w:cstheme="minorHAnsi"/>
          <w:sz w:val="22"/>
          <w:szCs w:val="22"/>
          <w:lang w:val="en-US"/>
        </w:rPr>
      </w:pPr>
    </w:p>
    <w:p w14:paraId="07385629" w14:textId="73DA95D3" w:rsidR="006A514B" w:rsidRDefault="006A514B">
      <w:pPr>
        <w:rPr>
          <w:rFonts w:ascii="Verdana" w:hAnsi="Verdana"/>
          <w:b/>
          <w:bCs/>
          <w:i/>
          <w:iCs/>
          <w:color w:val="000000"/>
          <w:sz w:val="19"/>
          <w:szCs w:val="19"/>
          <w:shd w:val="clear" w:color="auto" w:fill="FFFFFF"/>
        </w:rPr>
      </w:pPr>
      <w:r w:rsidRPr="006A514B">
        <w:rPr>
          <w:rFonts w:ascii="Verdana" w:hAnsi="Verdana"/>
          <w:i/>
          <w:iCs/>
          <w:color w:val="000000"/>
          <w:sz w:val="19"/>
          <w:szCs w:val="19"/>
          <w:shd w:val="clear" w:color="auto" w:fill="FFFFFF"/>
        </w:rPr>
        <w:t>You may use this text box to continue your comments on the applicant in relation to the selection criteria. </w:t>
      </w:r>
      <w:r w:rsidRPr="006A514B">
        <w:rPr>
          <w:rFonts w:ascii="Verdana" w:hAnsi="Verdana"/>
          <w:b/>
          <w:bCs/>
          <w:i/>
          <w:iCs/>
          <w:color w:val="000000"/>
          <w:sz w:val="19"/>
          <w:szCs w:val="19"/>
          <w:shd w:val="clear" w:color="auto" w:fill="FFFFFF"/>
        </w:rPr>
        <w:t xml:space="preserve">To confirm that your text will fit, save your </w:t>
      </w:r>
      <w:proofErr w:type="gramStart"/>
      <w:r w:rsidRPr="006A514B">
        <w:rPr>
          <w:rFonts w:ascii="Verdana" w:hAnsi="Verdana"/>
          <w:b/>
          <w:bCs/>
          <w:i/>
          <w:iCs/>
          <w:color w:val="000000"/>
          <w:sz w:val="19"/>
          <w:szCs w:val="19"/>
          <w:shd w:val="clear" w:color="auto" w:fill="FFFFFF"/>
        </w:rPr>
        <w:t>information</w:t>
      </w:r>
      <w:proofErr w:type="gramEnd"/>
      <w:r w:rsidRPr="006A514B">
        <w:rPr>
          <w:rFonts w:ascii="Verdana" w:hAnsi="Verdana"/>
          <w:b/>
          <w:bCs/>
          <w:i/>
          <w:iCs/>
          <w:color w:val="000000"/>
          <w:sz w:val="19"/>
          <w:szCs w:val="19"/>
          <w:shd w:val="clear" w:color="auto" w:fill="FFFFFF"/>
        </w:rPr>
        <w:t xml:space="preserve"> and select Preview, then adjust accordingly.</w:t>
      </w:r>
      <w:r>
        <w:rPr>
          <w:rFonts w:ascii="Verdana" w:hAnsi="Verdana"/>
          <w:b/>
          <w:bCs/>
          <w:i/>
          <w:iCs/>
          <w:color w:val="000000"/>
          <w:sz w:val="19"/>
          <w:szCs w:val="19"/>
          <w:shd w:val="clear" w:color="auto" w:fill="FFFFFF"/>
        </w:rPr>
        <w:t xml:space="preserve"> [4700 characters]</w:t>
      </w:r>
    </w:p>
    <w:p w14:paraId="23B2C3FA" w14:textId="1C151F45" w:rsidR="006A6005" w:rsidRDefault="006A6005">
      <w:pPr>
        <w:rPr>
          <w:rFonts w:ascii="Verdana" w:hAnsi="Verdana"/>
          <w:b/>
          <w:bCs/>
          <w:i/>
          <w:iCs/>
          <w:color w:val="000000"/>
          <w:sz w:val="19"/>
          <w:szCs w:val="19"/>
          <w:shd w:val="clear" w:color="auto" w:fill="FFFFFF"/>
        </w:rPr>
      </w:pPr>
    </w:p>
    <w:p w14:paraId="715D5E8C" w14:textId="37A2257E" w:rsidR="006A6005" w:rsidRPr="006A514B" w:rsidRDefault="006A6005">
      <w:pPr>
        <w:rPr>
          <w:rFonts w:asciiTheme="minorHAnsi" w:hAnsiTheme="minorHAnsi" w:cstheme="minorHAnsi"/>
          <w:i/>
          <w:iCs/>
          <w:sz w:val="22"/>
          <w:szCs w:val="22"/>
          <w:lang w:val="en-US"/>
        </w:rPr>
      </w:pPr>
      <w:r>
        <w:rPr>
          <w:rFonts w:ascii="Verdana" w:hAnsi="Verdana"/>
          <w:b/>
          <w:bCs/>
          <w:i/>
          <w:iCs/>
          <w:color w:val="000000"/>
          <w:sz w:val="19"/>
          <w:szCs w:val="19"/>
          <w:shd w:val="clear" w:color="auto" w:fill="FFFFFF"/>
        </w:rPr>
        <w:t xml:space="preserve">[JB </w:t>
      </w:r>
      <w:proofErr w:type="gramStart"/>
      <w:r>
        <w:rPr>
          <w:rFonts w:ascii="Verdana" w:hAnsi="Verdana"/>
          <w:b/>
          <w:bCs/>
          <w:i/>
          <w:iCs/>
          <w:color w:val="000000"/>
          <w:sz w:val="19"/>
          <w:szCs w:val="19"/>
          <w:shd w:val="clear" w:color="auto" w:fill="FFFFFF"/>
        </w:rPr>
        <w:t>note:</w:t>
      </w:r>
      <w:proofErr w:type="gramEnd"/>
      <w:r>
        <w:rPr>
          <w:rFonts w:ascii="Verdana" w:hAnsi="Verdana"/>
          <w:b/>
          <w:bCs/>
          <w:i/>
          <w:iCs/>
          <w:color w:val="000000"/>
          <w:sz w:val="19"/>
          <w:szCs w:val="19"/>
          <w:shd w:val="clear" w:color="auto" w:fill="FFFFFF"/>
        </w:rPr>
        <w:t xml:space="preserve"> this is so typically NSERC. It’s totally opaque. </w:t>
      </w:r>
      <w:r w:rsidR="00434D37">
        <w:rPr>
          <w:rFonts w:ascii="Verdana" w:hAnsi="Verdana"/>
          <w:b/>
          <w:bCs/>
          <w:i/>
          <w:iCs/>
          <w:color w:val="000000"/>
          <w:sz w:val="19"/>
          <w:szCs w:val="19"/>
          <w:shd w:val="clear" w:color="auto" w:fill="FFFFFF"/>
        </w:rPr>
        <w:t xml:space="preserve">I’m going to make some </w:t>
      </w:r>
      <w:commentRangeStart w:id="2"/>
      <w:r w:rsidR="00434D37">
        <w:rPr>
          <w:rFonts w:ascii="Verdana" w:hAnsi="Verdana"/>
          <w:b/>
          <w:bCs/>
          <w:i/>
          <w:iCs/>
          <w:color w:val="000000"/>
          <w:sz w:val="19"/>
          <w:szCs w:val="19"/>
          <w:shd w:val="clear" w:color="auto" w:fill="FFFFFF"/>
        </w:rPr>
        <w:t xml:space="preserve">inquiries re what people do with this – whether they leave it blank or not. If people do </w:t>
      </w:r>
      <w:r w:rsidR="00434D37">
        <w:rPr>
          <w:rFonts w:ascii="Verdana" w:hAnsi="Verdana"/>
          <w:b/>
          <w:bCs/>
          <w:i/>
          <w:iCs/>
          <w:color w:val="000000"/>
          <w:sz w:val="19"/>
          <w:szCs w:val="19"/>
          <w:shd w:val="clear" w:color="auto" w:fill="FFFFFF"/>
        </w:rPr>
        <w:lastRenderedPageBreak/>
        <w:t xml:space="preserve">use this space, then my plan is to outline how the research project is </w:t>
      </w:r>
      <w:proofErr w:type="gramStart"/>
      <w:r w:rsidR="00434D37">
        <w:rPr>
          <w:rFonts w:ascii="Verdana" w:hAnsi="Verdana"/>
          <w:b/>
          <w:bCs/>
          <w:i/>
          <w:iCs/>
          <w:color w:val="000000"/>
          <w:sz w:val="19"/>
          <w:szCs w:val="19"/>
          <w:shd w:val="clear" w:color="auto" w:fill="FFFFFF"/>
        </w:rPr>
        <w:t>really creative</w:t>
      </w:r>
      <w:proofErr w:type="gramEnd"/>
      <w:r w:rsidR="00434D37">
        <w:rPr>
          <w:rFonts w:ascii="Verdana" w:hAnsi="Verdana"/>
          <w:b/>
          <w:bCs/>
          <w:i/>
          <w:iCs/>
          <w:color w:val="000000"/>
          <w:sz w:val="19"/>
          <w:szCs w:val="19"/>
          <w:shd w:val="clear" w:color="auto" w:fill="FFFFFF"/>
        </w:rPr>
        <w:t xml:space="preserve"> and important.]</w:t>
      </w:r>
      <w:commentRangeEnd w:id="2"/>
      <w:r w:rsidR="009419BE">
        <w:rPr>
          <w:rStyle w:val="CommentReference"/>
        </w:rPr>
        <w:commentReference w:id="2"/>
      </w:r>
    </w:p>
    <w:sectPr w:rsidR="006A6005" w:rsidRPr="006A51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mma Hudgins" w:date="2021-09-24T10:40:00Z" w:initials="EH">
    <w:p w14:paraId="47F2CF93" w14:textId="1C72B646" w:rsidR="009419BE" w:rsidRPr="009419BE" w:rsidRDefault="009419BE" w:rsidP="009419BE">
      <w:pPr>
        <w:pStyle w:val="NormalWeb"/>
        <w:spacing w:before="240" w:beforeAutospacing="0" w:after="240" w:afterAutospacing="0"/>
        <w:rPr>
          <w:color w:val="000000"/>
        </w:rPr>
      </w:pPr>
      <w:r>
        <w:rPr>
          <w:rStyle w:val="CommentReference"/>
        </w:rPr>
        <w:annotationRef/>
      </w:r>
      <w:r>
        <w:t xml:space="preserve">Very odd wording. If it’s helpful I found this wording about researcher attributes in the guide for selection committees: </w:t>
      </w:r>
    </w:p>
    <w:p w14:paraId="546BCE08" w14:textId="60E4A880" w:rsidR="009419BE" w:rsidRPr="009419BE" w:rsidRDefault="009419BE" w:rsidP="009419BE">
      <w:pPr>
        <w:spacing w:before="240" w:after="240"/>
        <w:rPr>
          <w:color w:val="000000"/>
          <w:sz w:val="24"/>
          <w:szCs w:val="24"/>
        </w:rPr>
      </w:pPr>
      <w:r w:rsidRPr="009419BE">
        <w:rPr>
          <w:rFonts w:ascii="Courier New" w:hAnsi="Courier New"/>
          <w:color w:val="000000"/>
          <w:sz w:val="24"/>
          <w:szCs w:val="24"/>
        </w:rPr>
        <w:t xml:space="preserve">o </w:t>
      </w:r>
      <w:r w:rsidRPr="009419BE">
        <w:rPr>
          <w:rFonts w:ascii="Arial" w:hAnsi="Arial" w:cs="Arial"/>
          <w:color w:val="000000"/>
          <w:sz w:val="24"/>
          <w:szCs w:val="24"/>
        </w:rPr>
        <w:t>critical thinking, application of knowledge, judgment, originality, initiative</w:t>
      </w:r>
      <w:r>
        <w:rPr>
          <w:rFonts w:ascii="Arial" w:hAnsi="Arial" w:cs="Arial"/>
          <w:color w:val="000000"/>
          <w:sz w:val="24"/>
          <w:szCs w:val="24"/>
        </w:rPr>
        <w:t xml:space="preserve">, </w:t>
      </w:r>
      <w:r w:rsidRPr="009419BE">
        <w:rPr>
          <w:rFonts w:ascii="Arial" w:hAnsi="Arial" w:cs="Arial"/>
          <w:color w:val="000000"/>
          <w:sz w:val="24"/>
          <w:szCs w:val="24"/>
        </w:rPr>
        <w:t>autonomy, and enthusiasm for research</w:t>
      </w:r>
    </w:p>
    <w:p w14:paraId="46CBF541" w14:textId="77777777" w:rsidR="009419BE" w:rsidRPr="009419BE" w:rsidRDefault="009419BE" w:rsidP="009419BE">
      <w:pPr>
        <w:spacing w:after="240"/>
        <w:rPr>
          <w:sz w:val="24"/>
          <w:szCs w:val="24"/>
        </w:rPr>
      </w:pPr>
    </w:p>
    <w:p w14:paraId="0BBD26A9" w14:textId="198C8B1E" w:rsidR="009419BE" w:rsidRDefault="009419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D26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2983" w16cex:dateUtc="2021-09-24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D26A9" w16cid:durableId="24F829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udgins">
    <w15:presenceInfo w15:providerId="AD" w15:userId="S::emma.hudgins@mail.mcgill.ca::45ef396e-353a-4126-bfc7-3d6b12830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71"/>
    <w:rsid w:val="00045292"/>
    <w:rsid w:val="00104246"/>
    <w:rsid w:val="002E7266"/>
    <w:rsid w:val="004300DB"/>
    <w:rsid w:val="00434D37"/>
    <w:rsid w:val="005368F4"/>
    <w:rsid w:val="0054346B"/>
    <w:rsid w:val="005E6E5E"/>
    <w:rsid w:val="006733C9"/>
    <w:rsid w:val="006A514B"/>
    <w:rsid w:val="006A6005"/>
    <w:rsid w:val="007103C2"/>
    <w:rsid w:val="007A5D7D"/>
    <w:rsid w:val="009419BE"/>
    <w:rsid w:val="00B727AB"/>
    <w:rsid w:val="00BB4595"/>
    <w:rsid w:val="00C7376B"/>
    <w:rsid w:val="00F80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72BD"/>
  <w15:chartTrackingRefBased/>
  <w15:docId w15:val="{7658C163-2B9F-4BED-9DCB-B6C33B27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5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514B"/>
    <w:rPr>
      <w:color w:val="0000FF"/>
      <w:u w:val="single"/>
    </w:rPr>
  </w:style>
  <w:style w:type="character" w:styleId="CommentReference">
    <w:name w:val="annotation reference"/>
    <w:basedOn w:val="DefaultParagraphFont"/>
    <w:uiPriority w:val="99"/>
    <w:semiHidden/>
    <w:unhideWhenUsed/>
    <w:rsid w:val="009419BE"/>
    <w:rPr>
      <w:sz w:val="16"/>
      <w:szCs w:val="16"/>
    </w:rPr>
  </w:style>
  <w:style w:type="paragraph" w:styleId="CommentText">
    <w:name w:val="annotation text"/>
    <w:basedOn w:val="Normal"/>
    <w:link w:val="CommentTextChar"/>
    <w:uiPriority w:val="99"/>
    <w:semiHidden/>
    <w:unhideWhenUsed/>
    <w:rsid w:val="009419BE"/>
  </w:style>
  <w:style w:type="character" w:customStyle="1" w:styleId="CommentTextChar">
    <w:name w:val="Comment Text Char"/>
    <w:basedOn w:val="DefaultParagraphFont"/>
    <w:link w:val="CommentText"/>
    <w:uiPriority w:val="99"/>
    <w:semiHidden/>
    <w:rsid w:val="009419B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19BE"/>
    <w:rPr>
      <w:b/>
      <w:bCs/>
    </w:rPr>
  </w:style>
  <w:style w:type="character" w:customStyle="1" w:styleId="CommentSubjectChar">
    <w:name w:val="Comment Subject Char"/>
    <w:basedOn w:val="CommentTextChar"/>
    <w:link w:val="CommentSubject"/>
    <w:uiPriority w:val="99"/>
    <w:semiHidden/>
    <w:rsid w:val="009419B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419B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serc-crsng.gc.ca/_doc/NSERC-CRSNG/atip-aiprp_eng.pdf" TargetMode="External"/><Relationship Id="rId11" Type="http://schemas.openxmlformats.org/officeDocument/2006/relationships/fontTable" Target="fontTable.xml"/><Relationship Id="rId5" Type="http://schemas.openxmlformats.org/officeDocument/2006/relationships/hyperlink" Target="https://www.nserc-crsng.gc.ca/Students-Etudiants/PG-CS/BellandPostgrad-BelletSuperieures_eng.asp" TargetMode="External"/><Relationship Id="rId10" Type="http://schemas.microsoft.com/office/2018/08/relationships/commentsExtensible" Target="commentsExtensible.xml"/><Relationship Id="rId4" Type="http://schemas.openxmlformats.org/officeDocument/2006/relationships/hyperlink" Target="https://www.nserc-crsng.gc.ca/Students-Etudiants/PD-NP/PDF-BP_eng.asp"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Bennett</dc:creator>
  <cp:keywords/>
  <dc:description/>
  <cp:lastModifiedBy>Emma Hudgins</cp:lastModifiedBy>
  <cp:revision>3</cp:revision>
  <dcterms:created xsi:type="dcterms:W3CDTF">2021-09-24T14:33:00Z</dcterms:created>
  <dcterms:modified xsi:type="dcterms:W3CDTF">2021-09-24T14:45:00Z</dcterms:modified>
</cp:coreProperties>
</file>